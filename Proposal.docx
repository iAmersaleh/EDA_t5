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2160" w:firstLine="0"/>
        <w:jc w:val="left"/>
        <w:rPr>
          <w:sz w:val="45"/>
          <w:szCs w:val="45"/>
          <w:highlight w:val="white"/>
        </w:rPr>
      </w:pPr>
      <w:r w:rsidDel="00000000" w:rsidR="00000000" w:rsidRPr="00000000">
        <w:rPr>
          <w:sz w:val="45"/>
          <w:szCs w:val="45"/>
          <w:highlight w:val="white"/>
          <w:rtl w:val="0"/>
        </w:rPr>
        <w:t xml:space="preserve">  T5 Project proposal</w:t>
      </w:r>
    </w:p>
    <w:p w:rsidR="00000000" w:rsidDel="00000000" w:rsidP="00000000" w:rsidRDefault="00000000" w:rsidRPr="00000000" w14:paraId="00000002">
      <w:pPr>
        <w:spacing w:after="240" w:before="240" w:lineRule="auto"/>
        <w:jc w:val="center"/>
        <w:rPr>
          <w:sz w:val="32"/>
          <w:szCs w:val="32"/>
          <w:highlight w:val="white"/>
        </w:rPr>
      </w:pPr>
      <w:r w:rsidDel="00000000" w:rsidR="00000000" w:rsidRPr="00000000">
        <w:rPr>
          <w:sz w:val="45"/>
          <w:szCs w:val="45"/>
          <w:highlight w:val="white"/>
          <w:rtl w:val="0"/>
        </w:rPr>
        <w:t xml:space="preserve">Exploratory Data Analysis (EDA)</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45"/>
          <w:szCs w:val="45"/>
        </w:rPr>
      </w:pPr>
      <w:r w:rsidDel="00000000" w:rsidR="00000000" w:rsidRPr="00000000">
        <w:rPr>
          <w:rFonts w:ascii="Times New Roman" w:cs="Times New Roman" w:eastAsia="Times New Roman" w:hAnsi="Times New Roman"/>
          <w:sz w:val="40"/>
          <w:szCs w:val="40"/>
          <w:rtl w:val="0"/>
        </w:rPr>
        <w:t xml:space="preserve">Introduction</w:t>
      </w:r>
      <w:r w:rsidDel="00000000" w:rsidR="00000000" w:rsidRPr="00000000">
        <w:rPr>
          <w:rFonts w:ascii="Times New Roman" w:cs="Times New Roman" w:eastAsia="Times New Roman" w:hAnsi="Times New Roman"/>
          <w:sz w:val="45"/>
          <w:szCs w:val="45"/>
          <w:rtl w:val="0"/>
        </w:rPr>
        <w:t xml:space="preserve">:</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history of transportation starts from the age of humans and has continued to change over some time. The first means of transportation was the human foot.</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history of transport has undergone a radical change with the introduction of wheels. Existing means of transportation were continuously improved after that, for example, horse-drawn vehicles (carts or karts).</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Until the gas and fuel cars were invented</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Cars are one of the most important necessities for every family, as they are the most popular means of transportation these days.</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project aims to analyze the used car market in the UK, compare car prices by type, engine, and car model, for example, which cars are most in demand. With the presence of more than one car company.</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will do a comprehensive analysis to find the best used cars to attract customers so that our showrooms are among the best and we can achieve the company's goal and vision for development in the used car sectors</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Algorithms:</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we explore data, we will do data cleaning, pre-processing and delete the duplicate records and check if there are any null values then drop them. After that we will try to answer the questions we are looking for.</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Questions:</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What are the most popular used cars ?</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2.What is the most reliable feature that customers rely on when buying a used car ?</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3.What is the average customer budget when buying a used car ?</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4.Can we add a powerful feature after or during the purchase of the used car that will enable us to gain more customers ?</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pStyle w:val="Heading1"/>
        <w:keepNext w:val="0"/>
        <w:keepLines w:val="0"/>
        <w:spacing w:before="480" w:lineRule="auto"/>
        <w:rPr>
          <w:rFonts w:ascii="Times New Roman" w:cs="Times New Roman" w:eastAsia="Times New Roman" w:hAnsi="Times New Roman"/>
        </w:rPr>
      </w:pPr>
      <w:bookmarkStart w:colFirst="0" w:colLast="0" w:name="_dndfcy2vbx8o" w:id="0"/>
      <w:bookmarkEnd w:id="0"/>
      <w:r w:rsidDel="00000000" w:rsidR="00000000" w:rsidRPr="00000000">
        <w:rPr>
          <w:rFonts w:ascii="Times New Roman" w:cs="Times New Roman" w:eastAsia="Times New Roman" w:hAnsi="Times New Roman"/>
          <w:rtl w:val="0"/>
        </w:rPr>
        <w:t xml:space="preserve">Data Description:</w:t>
      </w:r>
    </w:p>
    <w:p w:rsidR="00000000" w:rsidDel="00000000" w:rsidP="00000000" w:rsidRDefault="00000000" w:rsidRPr="00000000" w14:paraId="0000001A">
      <w:pPr>
        <w:rPr/>
      </w:pPr>
      <w:r w:rsidDel="00000000" w:rsidR="00000000" w:rsidRPr="00000000">
        <w:rPr>
          <w:rtl w:val="0"/>
        </w:rPr>
        <w:t xml:space="preserve">The data set</w:t>
      </w:r>
      <w:ins w:author="Naif Sulihem" w:id="0" w:date="2021-11-11T06:45:30Z">
        <w:r w:rsidDel="00000000" w:rsidR="00000000" w:rsidRPr="00000000">
          <w:rPr>
            <w:rtl w:val="0"/>
          </w:rPr>
          <w:t xml:space="preserve"> is provided in .csv format, </w:t>
        </w:r>
      </w:ins>
      <w:r w:rsidDel="00000000" w:rsidR="00000000" w:rsidRPr="00000000">
        <w:rPr>
          <w:rtl w:val="0"/>
        </w:rPr>
        <w:t xml:space="preserve"> contains information of price, transmission, model, mileage, fuel type, road tax, miles per gallon (mpg), and engine size.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data set was extracted from Kaggle </w:t>
      </w:r>
      <w:hyperlink r:id="rId6">
        <w:r w:rsidDel="00000000" w:rsidR="00000000" w:rsidRPr="00000000">
          <w:rPr>
            <w:rFonts w:ascii="Times New Roman" w:cs="Times New Roman" w:eastAsia="Times New Roman" w:hAnsi="Times New Roman"/>
            <w:color w:val="1155cc"/>
            <w:sz w:val="26"/>
            <w:szCs w:val="26"/>
            <w:u w:val="single"/>
            <w:rtl w:val="0"/>
          </w:rPr>
          <w:t xml:space="preserve">https://www.kaggle.com/adityadesai13/used-car-dataset-ford-and-mercedes</w:t>
        </w:r>
      </w:hyperlink>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405"/>
        <w:tblGridChange w:id="0">
          <w:tblGrid>
            <w:gridCol w:w="2595"/>
            <w:gridCol w:w="6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shd w:fill="cfe2f3" w:val="clear"/>
              </w:rPr>
            </w:pPr>
            <w:r w:rsidDel="00000000" w:rsidR="00000000" w:rsidRPr="00000000">
              <w:rPr>
                <w:rFonts w:ascii="Times New Roman" w:cs="Times New Roman" w:eastAsia="Times New Roman" w:hAnsi="Times New Roman"/>
                <w:sz w:val="26"/>
                <w:szCs w:val="26"/>
                <w:shd w:fill="cfe2f3" w:val="clear"/>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shd w:fill="cfe2f3" w:val="clear"/>
              </w:rPr>
            </w:pPr>
            <w:r w:rsidDel="00000000" w:rsidR="00000000" w:rsidRPr="00000000">
              <w:rPr>
                <w:rFonts w:ascii="Times New Roman" w:cs="Times New Roman" w:eastAsia="Times New Roman" w:hAnsi="Times New Roman"/>
                <w:sz w:val="26"/>
                <w:szCs w:val="26"/>
                <w:shd w:fill="cfe2f3" w:val="clea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t xml:space="preserve">Model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Change w:author="Naif Sulihem" w:id="2" w:date="2021-11-10T20:47:16Z">
                  <w:rPr>
                    <w:rFonts w:ascii="Times New Roman" w:cs="Times New Roman" w:eastAsia="Times New Roman" w:hAnsi="Times New Roman"/>
                    <w:sz w:val="26"/>
                    <w:szCs w:val="26"/>
                  </w:rPr>
                </w:rPrChange>
              </w:rPr>
            </w:pPr>
            <w:ins w:author="Naif Sulihem" w:id="1" w:date="2021-11-10T20:47:16Z">
              <w:r w:rsidDel="00000000" w:rsidR="00000000" w:rsidRPr="00000000">
                <w:rPr>
                  <w:rFonts w:ascii="Times New Roman" w:cs="Times New Roman" w:eastAsia="Times New Roman" w:hAnsi="Times New Roman"/>
                  <w:sz w:val="26"/>
                  <w:szCs w:val="26"/>
                  <w:rtl w:val="0"/>
                </w:rPr>
                <w:t xml:space="preserve">In this column, the model of the car shows us the name of the car for example ford  Kuga.</w:t>
              </w:r>
            </w:ins>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ins w:author="Naif Sulihem" w:id="3" w:date="2021-11-10T20:50:30Z">
              <w:r w:rsidDel="00000000" w:rsidR="00000000" w:rsidRPr="00000000">
                <w:rPr>
                  <w:rFonts w:ascii="Times New Roman" w:cs="Times New Roman" w:eastAsia="Times New Roman" w:hAnsi="Times New Roman"/>
                  <w:sz w:val="26"/>
                  <w:szCs w:val="26"/>
                  <w:rtl w:val="0"/>
                </w:rPr>
                <w:t xml:space="preserve">In this column, shows the year of manufacture of the car</w:t>
              </w:r>
            </w:ins>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Change w:author="Naif Sulihem" w:id="5" w:date="2021-11-10T20:55:42Z">
                  <w:rPr>
                    <w:rFonts w:ascii="Times New Roman" w:cs="Times New Roman" w:eastAsia="Times New Roman" w:hAnsi="Times New Roman"/>
                    <w:sz w:val="26"/>
                    <w:szCs w:val="26"/>
                  </w:rPr>
                </w:rPrChange>
              </w:rPr>
            </w:pPr>
            <w:ins w:author="Naif Sulihem" w:id="4" w:date="2021-11-10T20:55:36Z">
              <w:r w:rsidDel="00000000" w:rsidR="00000000" w:rsidRPr="00000000">
                <w:rPr>
                  <w:rFonts w:ascii="Times New Roman" w:cs="Times New Roman" w:eastAsia="Times New Roman" w:hAnsi="Times New Roman"/>
                  <w:sz w:val="24"/>
                  <w:szCs w:val="24"/>
                  <w:rtl w:val="0"/>
                  <w:rPrChange w:author="Naif Sulihem" w:id="5" w:date="2021-11-10T20:55:42Z">
                    <w:rPr>
                      <w:rFonts w:ascii="Times New Roman" w:cs="Times New Roman" w:eastAsia="Times New Roman" w:hAnsi="Times New Roman"/>
                      <w:sz w:val="26"/>
                      <w:szCs w:val="26"/>
                    </w:rPr>
                  </w:rPrChange>
                </w:rPr>
                <w:t xml:space="preserve">This column shows </w:t>
              </w:r>
              <w:r w:rsidDel="00000000" w:rsidR="00000000" w:rsidRPr="00000000">
                <w:rPr>
                  <w:rFonts w:ascii="Times New Roman" w:cs="Times New Roman" w:eastAsia="Times New Roman" w:hAnsi="Times New Roman"/>
                  <w:sz w:val="24"/>
                  <w:szCs w:val="24"/>
                  <w:rtl w:val="0"/>
                  <w:rPrChange w:author="Naif Sulihem" w:id="5" w:date="2021-11-10T20:55:42Z">
                    <w:rPr>
                      <w:rFonts w:ascii="Times New Roman" w:cs="Times New Roman" w:eastAsia="Times New Roman" w:hAnsi="Times New Roman"/>
                      <w:sz w:val="26"/>
                      <w:szCs w:val="26"/>
                    </w:rPr>
                  </w:rPrChange>
                </w:rPr>
                <w:t xml:space="preserve">the cost of car </w:t>
              </w:r>
            </w:ins>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t xml:space="preserve">Transmission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Change w:author="Naif Sulihem" w:id="7" w:date="2021-11-10T20:58:33Z">
                  <w:rPr>
                    <w:rFonts w:ascii="Times New Roman" w:cs="Times New Roman" w:eastAsia="Times New Roman" w:hAnsi="Times New Roman"/>
                    <w:sz w:val="26"/>
                    <w:szCs w:val="26"/>
                  </w:rPr>
                </w:rPrChange>
              </w:rPr>
            </w:pPr>
            <w:ins w:author="Naif Sulihem" w:id="6" w:date="2021-11-10T20:58:29Z">
              <w:r w:rsidDel="00000000" w:rsidR="00000000" w:rsidRPr="00000000">
                <w:rPr>
                  <w:rFonts w:ascii="Times New Roman" w:cs="Times New Roman" w:eastAsia="Times New Roman" w:hAnsi="Times New Roman"/>
                  <w:sz w:val="24"/>
                  <w:szCs w:val="24"/>
                  <w:rtl w:val="0"/>
                  <w:rPrChange w:author="Naif Sulihem" w:id="7" w:date="2021-11-10T20:58:33Z">
                    <w:rPr>
                      <w:rFonts w:ascii="Times New Roman" w:cs="Times New Roman" w:eastAsia="Times New Roman" w:hAnsi="Times New Roman"/>
                      <w:sz w:val="26"/>
                      <w:szCs w:val="26"/>
                    </w:rPr>
                  </w:rPrChange>
                </w:rPr>
                <w:t xml:space="preserve">It shows us the type of car transmission, whether it is manual or automatic</w:t>
              </w:r>
            </w:ins>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t xml:space="preserve">Mileage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Change w:author="Naif Sulihem" w:id="9" w:date="2021-11-10T21:00:48Z">
                  <w:rPr>
                    <w:rFonts w:ascii="Times New Roman" w:cs="Times New Roman" w:eastAsia="Times New Roman" w:hAnsi="Times New Roman"/>
                    <w:sz w:val="26"/>
                    <w:szCs w:val="26"/>
                  </w:rPr>
                </w:rPrChange>
              </w:rPr>
            </w:pPr>
            <w:ins w:author="Naif Sulihem" w:id="8" w:date="2021-11-10T21:00:43Z">
              <w:r w:rsidDel="00000000" w:rsidR="00000000" w:rsidRPr="00000000">
                <w:rPr>
                  <w:rFonts w:ascii="Times New Roman" w:cs="Times New Roman" w:eastAsia="Times New Roman" w:hAnsi="Times New Roman"/>
                  <w:sz w:val="24"/>
                  <w:szCs w:val="24"/>
                  <w:rtl w:val="0"/>
                  <w:rPrChange w:author="Naif Sulihem" w:id="9" w:date="2021-11-10T21:00:48Z">
                    <w:rPr>
                      <w:rFonts w:ascii="Times New Roman" w:cs="Times New Roman" w:eastAsia="Times New Roman" w:hAnsi="Times New Roman"/>
                      <w:sz w:val="26"/>
                      <w:szCs w:val="26"/>
                    </w:rPr>
                  </w:rPrChange>
                </w:rPr>
                <w:t xml:space="preserve">In this column, </w:t>
              </w:r>
              <w:r w:rsidDel="00000000" w:rsidR="00000000" w:rsidRPr="00000000">
                <w:rPr>
                  <w:rFonts w:ascii="Times New Roman" w:cs="Times New Roman" w:eastAsia="Times New Roman" w:hAnsi="Times New Roman"/>
                  <w:sz w:val="24"/>
                  <w:szCs w:val="24"/>
                  <w:rtl w:val="0"/>
                  <w:rPrChange w:author="Naif Sulihem" w:id="9" w:date="2021-11-10T21:00:48Z">
                    <w:rPr>
                      <w:rFonts w:ascii="Times New Roman" w:cs="Times New Roman" w:eastAsia="Times New Roman" w:hAnsi="Times New Roman"/>
                      <w:sz w:val="26"/>
                      <w:szCs w:val="26"/>
                    </w:rPr>
                  </w:rPrChange>
                </w:rPr>
                <w:t xml:space="preserve">It shows us the distance the car has traveled in miles</w:t>
              </w:r>
            </w:ins>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t xml:space="preserve">Fuel 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Change w:author="Naif Sulihem" w:id="11" w:date="2021-11-10T21:03:35Z">
                  <w:rPr>
                    <w:rFonts w:ascii="Times New Roman" w:cs="Times New Roman" w:eastAsia="Times New Roman" w:hAnsi="Times New Roman"/>
                    <w:sz w:val="26"/>
                    <w:szCs w:val="26"/>
                  </w:rPr>
                </w:rPrChange>
              </w:rPr>
            </w:pPr>
            <w:ins w:author="Naif Sulihem" w:id="10" w:date="2021-11-10T21:03:32Z">
              <w:r w:rsidDel="00000000" w:rsidR="00000000" w:rsidRPr="00000000">
                <w:rPr>
                  <w:rFonts w:ascii="Times New Roman" w:cs="Times New Roman" w:eastAsia="Times New Roman" w:hAnsi="Times New Roman"/>
                  <w:sz w:val="24"/>
                  <w:szCs w:val="24"/>
                  <w:rtl w:val="0"/>
                  <w:rPrChange w:author="Naif Sulihem" w:id="11" w:date="2021-11-10T21:03:35Z">
                    <w:rPr>
                      <w:rFonts w:ascii="Times New Roman" w:cs="Times New Roman" w:eastAsia="Times New Roman" w:hAnsi="Times New Roman"/>
                      <w:sz w:val="26"/>
                      <w:szCs w:val="26"/>
                    </w:rPr>
                  </w:rPrChange>
                </w:rPr>
                <w:t xml:space="preserve">In this column, </w:t>
              </w:r>
              <w:r w:rsidDel="00000000" w:rsidR="00000000" w:rsidRPr="00000000">
                <w:rPr>
                  <w:rFonts w:ascii="Times New Roman" w:cs="Times New Roman" w:eastAsia="Times New Roman" w:hAnsi="Times New Roman"/>
                  <w:sz w:val="24"/>
                  <w:szCs w:val="24"/>
                  <w:rtl w:val="0"/>
                  <w:rPrChange w:author="Naif Sulihem" w:id="11" w:date="2021-11-10T21:03:35Z">
                    <w:rPr>
                      <w:rFonts w:ascii="Times New Roman" w:cs="Times New Roman" w:eastAsia="Times New Roman" w:hAnsi="Times New Roman"/>
                      <w:sz w:val="26"/>
                      <w:szCs w:val="26"/>
                    </w:rPr>
                  </w:rPrChange>
                </w:rPr>
                <w:t xml:space="preserve">it shows us the type of fuel, whether it is petrol or diesel</w:t>
              </w:r>
            </w:ins>
            <w:r w:rsidDel="00000000" w:rsidR="00000000" w:rsidRPr="00000000">
              <w:rPr>
                <w:rtl w:val="0"/>
              </w:rPr>
            </w:r>
          </w:p>
        </w:tc>
      </w:tr>
      <w:tr>
        <w:trPr>
          <w:cantSplit w:val="0"/>
          <w:tblHeader w:val="0"/>
          <w:ins w:author="Naif Sulihem" w:id="12" w:date="2021-11-10T20:31:51Z"/>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Naif Sulihem" w:id="12" w:date="2021-11-10T20:31:51Z"/>
                <w:rFonts w:ascii="Times New Roman" w:cs="Times New Roman" w:eastAsia="Times New Roman" w:hAnsi="Times New Roman"/>
                <w:sz w:val="26"/>
                <w:szCs w:val="26"/>
              </w:rPr>
            </w:pPr>
            <w:ins w:author="Naif Sulihem" w:id="12" w:date="2021-11-10T20:31:51Z">
              <w:r w:rsidDel="00000000" w:rsidR="00000000" w:rsidRPr="00000000">
                <w:rPr>
                  <w:rFonts w:ascii="Times New Roman" w:cs="Times New Roman" w:eastAsia="Times New Roman" w:hAnsi="Times New Roman"/>
                  <w:sz w:val="26"/>
                  <w:szCs w:val="26"/>
                  <w:rtl w:val="0"/>
                </w:rPr>
                <w:t xml:space="preserve">Tax</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Naif Sulihem" w:id="12" w:date="2021-11-10T20:31:51Z"/>
                <w:rFonts w:ascii="Times New Roman" w:cs="Times New Roman" w:eastAsia="Times New Roman" w:hAnsi="Times New Roman"/>
                <w:sz w:val="26"/>
                <w:szCs w:val="26"/>
              </w:rPr>
            </w:pPr>
            <w:ins w:author="Naif Sulihem" w:id="12" w:date="2021-11-10T20:31:51Z">
              <w:r w:rsidDel="00000000" w:rsidR="00000000" w:rsidRPr="00000000">
                <w:rPr>
                  <w:rtl w:val="0"/>
                </w:rPr>
              </w:r>
            </w:ins>
          </w:p>
        </w:tc>
      </w:tr>
      <w:tr>
        <w:trPr>
          <w:cantSplit w:val="0"/>
          <w:tblHeader w:val="0"/>
          <w:ins w:author="Naif Sulihem" w:id="12" w:date="2021-11-10T20:31:51Z"/>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Naif Sulihem" w:id="12" w:date="2021-11-10T20:31:51Z"/>
                <w:rFonts w:ascii="Times New Roman" w:cs="Times New Roman" w:eastAsia="Times New Roman" w:hAnsi="Times New Roman"/>
                <w:sz w:val="26"/>
                <w:szCs w:val="26"/>
              </w:rPr>
            </w:pPr>
            <w:ins w:author="Naif Sulihem" w:id="12" w:date="2021-11-10T20:31:51Z">
              <w:r w:rsidDel="00000000" w:rsidR="00000000" w:rsidRPr="00000000">
                <w:rPr>
                  <w:rFonts w:ascii="Times New Roman" w:cs="Times New Roman" w:eastAsia="Times New Roman" w:hAnsi="Times New Roman"/>
                  <w:sz w:val="26"/>
                  <w:szCs w:val="26"/>
                  <w:rtl w:val="0"/>
                </w:rPr>
                <w:t xml:space="preserve">Mpg</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Naif Sulihem" w:id="12" w:date="2021-11-10T20:31:51Z"/>
                <w:rFonts w:ascii="Times New Roman" w:cs="Times New Roman" w:eastAsia="Times New Roman" w:hAnsi="Times New Roman"/>
                <w:sz w:val="26"/>
                <w:szCs w:val="26"/>
              </w:rPr>
            </w:pPr>
            <w:ins w:author="Naif Sulihem" w:id="12" w:date="2021-11-10T20:31:51Z">
              <w:r w:rsidDel="00000000" w:rsidR="00000000" w:rsidRPr="00000000">
                <w:rPr>
                  <w:rFonts w:ascii="Times New Roman" w:cs="Times New Roman" w:eastAsia="Times New Roman" w:hAnsi="Times New Roman"/>
                  <w:sz w:val="26"/>
                  <w:szCs w:val="26"/>
                  <w:rtl w:val="0"/>
                </w:rPr>
                <w:t xml:space="preserve">In this column, it shows us the distance covered by the car per gallon</w:t>
              </w:r>
            </w:ins>
          </w:p>
        </w:tc>
      </w:tr>
      <w:tr>
        <w:trPr>
          <w:cantSplit w:val="0"/>
          <w:tblHeader w:val="0"/>
          <w:ins w:author="Naif Sulihem" w:id="12" w:date="2021-11-10T20:31:51Z"/>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Naif Sulihem" w:id="12" w:date="2021-11-10T20:31:51Z"/>
                <w:rFonts w:ascii="Times New Roman" w:cs="Times New Roman" w:eastAsia="Times New Roman" w:hAnsi="Times New Roman"/>
                <w:sz w:val="26"/>
                <w:szCs w:val="26"/>
              </w:rPr>
            </w:pPr>
            <w:ins w:author="Naif Sulihem" w:id="12" w:date="2021-11-10T20:31:51Z">
              <w:r w:rsidDel="00000000" w:rsidR="00000000" w:rsidRPr="00000000">
                <w:rPr>
                  <w:rFonts w:ascii="Times New Roman" w:cs="Times New Roman" w:eastAsia="Times New Roman" w:hAnsi="Times New Roman"/>
                  <w:sz w:val="26"/>
                  <w:szCs w:val="26"/>
                  <w:rtl w:val="0"/>
                </w:rPr>
                <w:t xml:space="preserve">Engine Size</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Naif Sulihem" w:id="12" w:date="2021-11-10T20:31:51Z"/>
                <w:rFonts w:ascii="Times New Roman" w:cs="Times New Roman" w:eastAsia="Times New Roman" w:hAnsi="Times New Roman"/>
                <w:sz w:val="26"/>
                <w:szCs w:val="26"/>
              </w:rPr>
            </w:pPr>
            <w:ins w:author="Naif Sulihem" w:id="12" w:date="2021-11-10T20:31:51Z">
              <w:r w:rsidDel="00000000" w:rsidR="00000000" w:rsidRPr="00000000">
                <w:rPr>
                  <w:rFonts w:ascii="Times New Roman" w:cs="Times New Roman" w:eastAsia="Times New Roman" w:hAnsi="Times New Roman"/>
                  <w:sz w:val="26"/>
                  <w:szCs w:val="26"/>
                  <w:rtl w:val="0"/>
                </w:rPr>
                <w:t xml:space="preserve">In this column, it shows us the engine capacity of the car</w:t>
              </w:r>
            </w:ins>
          </w:p>
        </w:tc>
      </w:tr>
    </w:tbl>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Tools:</w:t>
      </w:r>
    </w:p>
    <w:p w:rsidR="00000000" w:rsidDel="00000000" w:rsidP="00000000" w:rsidRDefault="00000000" w:rsidRPr="00000000" w14:paraId="00000036">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 Python.</w:t>
      </w:r>
    </w:p>
    <w:p w:rsidR="00000000" w:rsidDel="00000000" w:rsidP="00000000" w:rsidRDefault="00000000" w:rsidRPr="00000000" w14:paraId="00000037">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 Jupyter Notebook.</w:t>
      </w:r>
    </w:p>
    <w:p w:rsidR="00000000" w:rsidDel="00000000" w:rsidP="00000000" w:rsidRDefault="00000000" w:rsidRPr="00000000" w14:paraId="00000038">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3. PowerPoint.</w:t>
      </w:r>
    </w:p>
    <w:p w:rsidR="00000000" w:rsidDel="00000000" w:rsidP="00000000" w:rsidRDefault="00000000" w:rsidRPr="00000000" w14:paraId="00000039">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4. Excel</w:t>
      </w:r>
    </w:p>
    <w:p w:rsidR="00000000" w:rsidDel="00000000" w:rsidP="00000000" w:rsidRDefault="00000000" w:rsidRPr="00000000" w14:paraId="0000003A">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Libraries:</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NumPy.</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Pandas.</w:t>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Matplotlib.</w:t>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MVP Goal:</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MVP goal is to answer at least four of the questions we mentioned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bidi w:val="1"/>
        <w:rPr/>
      </w:pPr>
      <w:r w:rsidDel="00000000" w:rsidR="00000000" w:rsidRPr="00000000">
        <w:rPr>
          <w:rtl w:val="0"/>
        </w:rPr>
      </w:r>
    </w:p>
    <w:p w:rsidR="00000000" w:rsidDel="00000000" w:rsidP="00000000" w:rsidRDefault="00000000" w:rsidRPr="00000000" w14:paraId="00000044">
      <w:pPr>
        <w:bidi w:val="1"/>
        <w:rPr/>
      </w:pPr>
      <w:r w:rsidDel="00000000" w:rsidR="00000000" w:rsidRPr="00000000">
        <w:rPr>
          <w:rtl w:val="0"/>
        </w:rPr>
      </w:r>
    </w:p>
    <w:p w:rsidR="00000000" w:rsidDel="00000000" w:rsidP="00000000" w:rsidRDefault="00000000" w:rsidRPr="00000000" w14:paraId="00000045">
      <w:pPr>
        <w:bidi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adityadesai13/used-car-dataset-ford-and-merce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